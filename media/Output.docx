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3.4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6E3552" w:rsidRPr="00C73342" w:rsidP="007A042D" w14:paraId="58E26957" w14:textId="091ABD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Мероприятия по </w:t>
      </w:r>
      <w:r w:rsidRPr="00C73342" w:rsidR="00D33CAF">
        <w:rPr>
          <w:b/>
          <w:bCs/>
          <w:sz w:val="32"/>
          <w:szCs w:val="32"/>
        </w:rPr>
        <w:t>недвижимости 2024</w:t>
      </w:r>
    </w:p>
    <w:p w:rsidR="00D33CAF" w:rsidRPr="00C73342" w:rsidP="00C73342" w14:paraId="4E6F67EB" w14:textId="2BC57133">
      <w:pPr>
        <w:spacing w:after="0"/>
        <w:rPr>
          <w:rFonts w:cstheme="minorHAnsi"/>
          <w:sz w:val="24"/>
          <w:szCs w:val="24"/>
        </w:rPr>
      </w:pPr>
      <w:r w:rsidRPr="00C73342">
        <w:rPr>
          <w:rFonts w:cstheme="minorHAnsi"/>
          <w:b/>
          <w:bCs/>
          <w:sz w:val="24"/>
          <w:szCs w:val="24"/>
        </w:rPr>
        <w:t>1)</w:t>
      </w:r>
      <w:r w:rsidRPr="00C73342" w:rsidR="007A042D">
        <w:rPr>
          <w:rFonts w:cstheme="minorHAnsi"/>
          <w:sz w:val="24"/>
          <w:szCs w:val="24"/>
        </w:rPr>
        <w:t>Российская неделя строительства 2024. Форум «Строим будущее России вместе»</w:t>
      </w:r>
    </w:p>
    <w:p w:rsidR="007A042D" w:rsidRPr="0076606D" w:rsidP="00C73342" w14:paraId="0657779B" w14:textId="4313AFEB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Дата </w:t>
      </w:r>
      <w:r w:rsidRPr="0076606D">
        <w:rPr>
          <w:rFonts w:cstheme="minorHAnsi"/>
          <w:sz w:val="24"/>
          <w:szCs w:val="24"/>
          <w:u w:val="single"/>
        </w:rPr>
        <w:t>27 февраля - 1 марта</w:t>
      </w:r>
    </w:p>
    <w:p w:rsidR="007A042D" w:rsidP="00C73342" w14:paraId="16626E56" w14:textId="10733B7A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Ссылка </w:t>
      </w:r>
      <w:r w:rsidRPr="0076606D" w:rsidR="00F013D7">
        <w:rPr>
          <w:rFonts w:cstheme="minorHAnsi"/>
          <w:sz w:val="24"/>
          <w:szCs w:val="24"/>
        </w:rPr>
        <w:t>-</w:t>
      </w:r>
      <w:r w:rsidRPr="0076606D">
        <w:rPr>
          <w:rFonts w:cstheme="minorHAnsi"/>
          <w:sz w:val="24"/>
          <w:szCs w:val="24"/>
        </w:rPr>
        <w:t xml:space="preserve"> </w:t>
      </w:r>
      <w:hyperlink r:id="rId4" w:history="1">
        <w:r w:rsidRPr="0076606D">
          <w:rPr>
            <w:rStyle w:val="Hyperlink"/>
            <w:rFonts w:cstheme="minorHAnsi"/>
            <w:sz w:val="24"/>
            <w:szCs w:val="24"/>
          </w:rPr>
          <w:t>о</w:t>
        </w:r>
        <w:r w:rsidRPr="0076606D">
          <w:rPr>
            <w:rStyle w:val="Hyperlink"/>
            <w:rFonts w:cstheme="minorHAnsi"/>
            <w:sz w:val="24"/>
            <w:szCs w:val="24"/>
          </w:rPr>
          <w:t>п</w:t>
        </w:r>
      </w:hyperlink>
    </w:p>
    <w:p w:rsidR="0076606D" w:rsidRPr="0076606D" w:rsidP="00C73342" w14:paraId="2FBD76B6" w14:textId="77777777">
      <w:pPr>
        <w:spacing w:after="0"/>
        <w:rPr>
          <w:rFonts w:cstheme="minorHAnsi"/>
          <w:sz w:val="24"/>
          <w:szCs w:val="24"/>
        </w:rPr>
      </w:pPr>
    </w:p>
    <w:p w:rsidR="007A042D" w:rsidRPr="0076606D" w:rsidP="00C73342" w14:paraId="7525DBBE" w14:textId="1F655BB0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b/>
          <w:bCs/>
          <w:sz w:val="24"/>
          <w:szCs w:val="24"/>
        </w:rPr>
        <w:t>2)</w:t>
      </w:r>
      <w:r w:rsidRPr="0076606D">
        <w:rPr>
          <w:rFonts w:cstheme="minorHAnsi"/>
          <w:sz w:val="24"/>
          <w:szCs w:val="24"/>
          <w:lang w:val="en-US"/>
        </w:rPr>
        <w:t>MosBuild</w:t>
      </w:r>
      <w:r w:rsidRPr="0076606D">
        <w:rPr>
          <w:rFonts w:cstheme="minorHAnsi"/>
          <w:sz w:val="24"/>
          <w:szCs w:val="24"/>
        </w:rPr>
        <w:t xml:space="preserve"> 2024, международная строительно-интерьерная выставка.</w:t>
      </w:r>
    </w:p>
    <w:p w:rsidR="007A042D" w:rsidRPr="0076606D" w:rsidP="00C73342" w14:paraId="4B6D3F5B" w14:textId="02B94A7F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Дата </w:t>
      </w:r>
      <w:r w:rsidRPr="0076606D">
        <w:rPr>
          <w:rFonts w:cstheme="minorHAnsi"/>
          <w:sz w:val="24"/>
          <w:szCs w:val="24"/>
          <w:u w:val="single"/>
        </w:rPr>
        <w:t>2 - 5 апреля</w:t>
      </w:r>
    </w:p>
    <w:p w:rsidR="007A042D" w:rsidRPr="0076606D" w:rsidP="00C73342" w14:paraId="196BAABA" w14:textId="3830804E">
      <w:pPr>
        <w:spacing w:after="0"/>
        <w:rPr>
          <w:rFonts w:cstheme="minorHAnsi"/>
          <w:color w:val="FF0000"/>
          <w:sz w:val="24"/>
          <w:szCs w:val="24"/>
        </w:rPr>
      </w:pPr>
      <w:r w:rsidRPr="0076606D">
        <w:rPr>
          <w:rFonts w:cstheme="minorHAnsi"/>
          <w:color w:val="FF0000"/>
          <w:sz w:val="24"/>
          <w:szCs w:val="24"/>
        </w:rPr>
        <w:t>Вход платный!</w:t>
      </w:r>
    </w:p>
    <w:p w:rsidR="00F013D7" w:rsidP="00C73342" w14:paraId="652746AB" w14:textId="127FF139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Ссылка - </w:t>
      </w:r>
      <w:hyperlink r:id="rId5" w:history="1">
        <w:r w:rsidRPr="0076606D">
          <w:rPr>
            <w:rStyle w:val="Hyperlink"/>
            <w:rFonts w:cstheme="minorHAnsi"/>
            <w:sz w:val="24"/>
            <w:szCs w:val="24"/>
          </w:rPr>
          <w:t>о</w:t>
        </w:r>
        <w:r w:rsidRPr="0076606D">
          <w:rPr>
            <w:rStyle w:val="Hyperlink"/>
            <w:rFonts w:cstheme="minorHAnsi"/>
            <w:sz w:val="24"/>
            <w:szCs w:val="24"/>
          </w:rPr>
          <w:t>п</w:t>
        </w:r>
      </w:hyperlink>
    </w:p>
    <w:p w:rsidR="0076606D" w:rsidRPr="0076606D" w:rsidP="00C73342" w14:paraId="5155C7A9" w14:textId="77777777">
      <w:pPr>
        <w:spacing w:after="0"/>
        <w:rPr>
          <w:rFonts w:cstheme="minorHAnsi"/>
          <w:sz w:val="24"/>
          <w:szCs w:val="24"/>
        </w:rPr>
      </w:pPr>
    </w:p>
    <w:p w:rsidR="00F013D7" w:rsidRPr="0076606D" w:rsidP="00C73342" w14:paraId="7BF47610" w14:textId="31A4E0F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b/>
          <w:bCs/>
          <w:sz w:val="24"/>
          <w:szCs w:val="24"/>
        </w:rPr>
        <w:t>3)</w:t>
      </w:r>
      <w:r w:rsidRPr="0076606D">
        <w:rPr>
          <w:rFonts w:cstheme="minorHAnsi"/>
          <w:sz w:val="24"/>
          <w:szCs w:val="24"/>
        </w:rPr>
        <w:t>Конференция «Офисный формат»</w:t>
      </w:r>
    </w:p>
    <w:p w:rsidR="00F013D7" w:rsidRPr="0076606D" w:rsidP="00C73342" w14:paraId="1D567211" w14:textId="53201C2D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Дата </w:t>
      </w:r>
      <w:r w:rsidRPr="0076606D">
        <w:rPr>
          <w:rFonts w:cstheme="minorHAnsi"/>
          <w:sz w:val="24"/>
          <w:szCs w:val="24"/>
          <w:u w:val="single"/>
        </w:rPr>
        <w:t>24 апреля</w:t>
      </w:r>
    </w:p>
    <w:p w:rsidR="00F013D7" w:rsidRPr="0076606D" w:rsidP="00C73342" w14:paraId="11E5D161" w14:textId="1FFE2288">
      <w:pPr>
        <w:spacing w:after="0"/>
        <w:rPr>
          <w:rFonts w:cstheme="minorHAnsi"/>
          <w:color w:val="FF0000"/>
          <w:sz w:val="24"/>
          <w:szCs w:val="24"/>
        </w:rPr>
      </w:pPr>
      <w:r w:rsidRPr="0076606D">
        <w:rPr>
          <w:rFonts w:cstheme="minorHAnsi"/>
          <w:color w:val="FF0000"/>
          <w:sz w:val="24"/>
          <w:szCs w:val="24"/>
        </w:rPr>
        <w:t>Вход платный!</w:t>
      </w:r>
    </w:p>
    <w:p w:rsidR="00F013D7" w:rsidP="00C73342" w14:paraId="61A1EFD8" w14:textId="62D981D3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Ссылка - </w:t>
      </w:r>
      <w:hyperlink r:id="rId6" w:history="1">
        <w:r w:rsidRPr="0076606D">
          <w:rPr>
            <w:rStyle w:val="Hyperlink"/>
            <w:rFonts w:cstheme="minorHAnsi"/>
            <w:sz w:val="24"/>
            <w:szCs w:val="24"/>
          </w:rPr>
          <w:t>о</w:t>
        </w:r>
        <w:r w:rsidRPr="0076606D">
          <w:rPr>
            <w:rStyle w:val="Hyperlink"/>
            <w:rFonts w:cstheme="minorHAnsi"/>
            <w:sz w:val="24"/>
            <w:szCs w:val="24"/>
          </w:rPr>
          <w:t>п</w:t>
        </w:r>
      </w:hyperlink>
    </w:p>
    <w:p w:rsidR="0076606D" w:rsidRPr="0076606D" w:rsidP="00C73342" w14:paraId="4D5656EA" w14:textId="77777777">
      <w:pPr>
        <w:spacing w:after="0"/>
        <w:rPr>
          <w:rFonts w:cstheme="minorHAnsi"/>
          <w:sz w:val="24"/>
          <w:szCs w:val="24"/>
        </w:rPr>
      </w:pPr>
    </w:p>
    <w:p w:rsidR="00F013D7" w:rsidRPr="0076606D" w:rsidP="00C73342" w14:paraId="3A7DFDC1" w14:textId="628E8438">
      <w:pPr>
        <w:spacing w:after="0"/>
        <w:rPr>
          <w:sz w:val="24"/>
          <w:szCs w:val="24"/>
        </w:rPr>
      </w:pPr>
      <w:r w:rsidRPr="0076606D">
        <w:rPr>
          <w:b/>
          <w:bCs/>
          <w:sz w:val="24"/>
          <w:szCs w:val="24"/>
        </w:rPr>
        <w:t>4)</w:t>
      </w:r>
      <w:r w:rsidRPr="0076606D">
        <w:rPr>
          <w:sz w:val="24"/>
          <w:szCs w:val="24"/>
        </w:rPr>
        <w:t xml:space="preserve">Саммит лидеров рынка недвижимости </w:t>
      </w:r>
    </w:p>
    <w:p w:rsidR="00F013D7" w:rsidRPr="0076606D" w:rsidP="00C73342" w14:paraId="035AFDF0" w14:textId="34F98364">
      <w:pPr>
        <w:spacing w:after="0"/>
        <w:rPr>
          <w:sz w:val="24"/>
          <w:szCs w:val="24"/>
        </w:rPr>
      </w:pPr>
      <w:r w:rsidRPr="0076606D">
        <w:rPr>
          <w:sz w:val="24"/>
          <w:szCs w:val="24"/>
        </w:rPr>
        <w:t xml:space="preserve">Дата </w:t>
      </w:r>
      <w:r w:rsidRPr="0076606D" w:rsidR="0076606D">
        <w:rPr>
          <w:sz w:val="24"/>
          <w:szCs w:val="24"/>
          <w:u w:val="single"/>
        </w:rPr>
        <w:t>26 февраля</w:t>
      </w:r>
    </w:p>
    <w:p w:rsidR="0076606D" w:rsidRPr="0076606D" w:rsidP="00C73342" w14:paraId="6332600E" w14:textId="0808B2CB">
      <w:pPr>
        <w:spacing w:after="0"/>
        <w:rPr>
          <w:del w:id="0" w:author="Author Name" w:date="2024-03-20T00:37:00Z"/>
          <w:color w:val="FF0000"/>
          <w:sz w:val="24"/>
          <w:szCs w:val="24"/>
        </w:rPr>
      </w:pPr>
      <w:del w:id="1" w:author="Author Name" w:date="2024-03-20T00:37:00Z">
        <w:r w:rsidRPr="0076606D">
          <w:rPr>
            <w:color w:val="FF0000"/>
            <w:sz w:val="24"/>
            <w:szCs w:val="24"/>
          </w:rPr>
          <w:delText>Вход платный!</w:delText>
        </w:r>
      </w:del>
    </w:p>
    <w:p w:rsidR="007A042D" w:rsidP="00C73342" w14:paraId="188A23BD" w14:textId="045131FE">
      <w:pPr>
        <w:spacing w:after="0"/>
        <w:rPr>
          <w:sz w:val="24"/>
          <w:szCs w:val="24"/>
        </w:rPr>
      </w:pPr>
      <w:r w:rsidRPr="0076606D">
        <w:rPr>
          <w:sz w:val="24"/>
          <w:szCs w:val="24"/>
        </w:rPr>
        <w:t xml:space="preserve">Ссылка - </w:t>
      </w:r>
      <w:hyperlink r:id="rId7" w:history="1">
        <w:r w:rsidRPr="0076606D">
          <w:rPr>
            <w:rStyle w:val="Hyperlink"/>
            <w:sz w:val="24"/>
            <w:szCs w:val="24"/>
          </w:rPr>
          <w:t>оп</w:t>
        </w:r>
      </w:hyperlink>
    </w:p>
    <w:p w:rsidR="0076606D" w:rsidRPr="0076606D" w:rsidP="00C73342" w14:paraId="39F78EBA" w14:textId="77777777">
      <w:pPr>
        <w:spacing w:after="0"/>
        <w:rPr>
          <w:sz w:val="24"/>
          <w:szCs w:val="24"/>
        </w:rPr>
      </w:pPr>
    </w:p>
    <w:p w:rsidR="0076606D" w:rsidP="00C73342" w14:paraId="3E543FB6" w14:textId="003F42D0">
      <w:pPr>
        <w:spacing w:after="0"/>
        <w:rPr>
          <w:sz w:val="24"/>
          <w:szCs w:val="24"/>
        </w:rPr>
      </w:pPr>
      <w:r w:rsidRPr="0076606D">
        <w:rPr>
          <w:b/>
          <w:bCs/>
          <w:sz w:val="24"/>
          <w:szCs w:val="24"/>
        </w:rPr>
        <w:t>5)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Девелоперская среда по продукту и архитектуре </w:t>
      </w:r>
    </w:p>
    <w:p w:rsidR="0076606D" w:rsidP="00C73342" w14:paraId="15F2DE83" w14:textId="75E98187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Дата </w:t>
      </w:r>
      <w:r w:rsidRPr="0076606D">
        <w:rPr>
          <w:sz w:val="24"/>
          <w:szCs w:val="24"/>
          <w:u w:val="single"/>
        </w:rPr>
        <w:t>17 апреля</w:t>
      </w:r>
    </w:p>
    <w:p w:rsidR="0076606D" w:rsidP="00C73342" w14:paraId="1A1B07C4" w14:textId="3E2C79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Ссылка - </w:t>
      </w:r>
      <w:hyperlink r:id="rId8" w:history="1">
        <w:r w:rsidRPr="0076606D">
          <w:rPr>
            <w:rStyle w:val="Hyperlink"/>
            <w:sz w:val="24"/>
            <w:szCs w:val="24"/>
          </w:rPr>
          <w:t>о</w:t>
        </w:r>
        <w:r w:rsidRPr="0076606D">
          <w:rPr>
            <w:rStyle w:val="Hyperlink"/>
            <w:sz w:val="24"/>
            <w:szCs w:val="24"/>
          </w:rPr>
          <w:t>п</w:t>
        </w:r>
      </w:hyperlink>
    </w:p>
    <w:p w:rsidR="00C73342" w:rsidP="00C73342" w14:paraId="4B50F943" w14:textId="7C776012">
      <w:pPr>
        <w:spacing w:after="0"/>
        <w:rPr>
          <w:sz w:val="24"/>
          <w:szCs w:val="24"/>
        </w:rPr>
      </w:pPr>
    </w:p>
    <w:p w:rsidR="00C73342" w:rsidP="00C73342" w14:paraId="0D064BF9" w14:textId="5C5C4729">
      <w:pPr>
        <w:spacing w:after="0"/>
        <w:rPr>
          <w:sz w:val="24"/>
          <w:szCs w:val="24"/>
        </w:rPr>
      </w:pPr>
      <w:r w:rsidRPr="00C73342">
        <w:rPr>
          <w:b/>
          <w:bCs/>
          <w:sz w:val="24"/>
          <w:szCs w:val="24"/>
        </w:rPr>
        <w:t>6)</w:t>
      </w:r>
      <w:r>
        <w:rPr>
          <w:sz w:val="24"/>
          <w:szCs w:val="24"/>
        </w:rPr>
        <w:t>Первый международный форум устойчивого развития городов</w:t>
      </w:r>
    </w:p>
    <w:p w:rsidR="00C73342" w:rsidP="00C73342" w14:paraId="5B22CF34" w14:textId="523939C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Дата </w:t>
      </w:r>
      <w:r w:rsidRPr="003C6D9A" w:rsidR="003C6D9A">
        <w:rPr>
          <w:sz w:val="24"/>
          <w:szCs w:val="24"/>
          <w:u w:val="single"/>
        </w:rPr>
        <w:t xml:space="preserve">9, </w:t>
      </w:r>
      <w:r w:rsidRPr="003C6D9A">
        <w:rPr>
          <w:sz w:val="24"/>
          <w:szCs w:val="24"/>
          <w:u w:val="single"/>
        </w:rPr>
        <w:t>13 апреля</w:t>
      </w:r>
    </w:p>
    <w:p w:rsidR="00C73342" w:rsidP="00C73342" w14:paraId="13061EA0" w14:textId="341D7D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Ссылка - </w:t>
      </w:r>
      <w:hyperlink r:id="rId9" w:history="1">
        <w:r w:rsidRPr="00C73342">
          <w:rPr>
            <w:rStyle w:val="Hyperlink"/>
            <w:sz w:val="24"/>
            <w:szCs w:val="24"/>
          </w:rPr>
          <w:t>оп</w:t>
        </w:r>
      </w:hyperlink>
    </w:p>
    <w:p w:rsidR="00C73342" w:rsidP="00C73342" w14:paraId="6A60131B" w14:textId="02C9F257">
      <w:pPr>
        <w:spacing w:after="0"/>
        <w:rPr>
          <w:sz w:val="24"/>
          <w:szCs w:val="24"/>
        </w:rPr>
      </w:pPr>
    </w:p>
    <w:p w:rsidR="00C73342" w:rsidP="00C73342" w14:paraId="1862ACEE" w14:textId="2C45824C">
      <w:pPr>
        <w:spacing w:after="0"/>
        <w:rPr>
          <w:sz w:val="24"/>
          <w:szCs w:val="24"/>
        </w:rPr>
      </w:pPr>
      <w:r w:rsidRPr="00C73342">
        <w:rPr>
          <w:b/>
          <w:bCs/>
          <w:sz w:val="24"/>
          <w:szCs w:val="24"/>
        </w:rPr>
        <w:t>7)</w:t>
      </w:r>
      <w:r>
        <w:rPr>
          <w:sz w:val="24"/>
          <w:szCs w:val="24"/>
        </w:rPr>
        <w:t xml:space="preserve">Строить ИЖС </w:t>
      </w:r>
      <w:del w:id="2" w:author="Author Name" w:date="2024-03-20T00:37:00Z">
        <w:r>
          <w:rPr>
            <w:sz w:val="24"/>
            <w:szCs w:val="24"/>
          </w:rPr>
          <w:delText>2024</w:delText>
        </w:r>
      </w:del>
      <w:ins w:id="3" w:author="Author Name" w:date="2024-03-20T00:37:00Z">
        <w:r>
          <w:rPr>
            <w:sz w:val="24"/>
            <w:szCs w:val="24"/>
          </w:rPr>
          <w:t>202</w:t>
        </w:r>
      </w:ins>
      <w:ins w:id="4" w:author="Author Name" w:date="2024-03-20T00:37:00Z">
        <w:r w:rsidR="0086642E">
          <w:rPr>
            <w:sz w:val="24"/>
            <w:szCs w:val="24"/>
            <w:lang w:val="en-US"/>
          </w:rPr>
          <w:t>3</w:t>
        </w:r>
      </w:ins>
      <w:r>
        <w:rPr>
          <w:sz w:val="24"/>
          <w:szCs w:val="24"/>
        </w:rPr>
        <w:t xml:space="preserve"> – всероссийский форум</w:t>
      </w:r>
    </w:p>
    <w:p w:rsidR="00C73342" w:rsidRPr="00C73342" w:rsidP="00C73342" w14:paraId="01A47B46" w14:textId="08A4C566">
      <w:pPr>
        <w:spacing w:after="0" w:line="240" w:lineRule="auto"/>
        <w:rPr>
          <w:sz w:val="24"/>
          <w:szCs w:val="24"/>
          <w:u w:val="single"/>
        </w:rPr>
      </w:pPr>
      <w:r w:rsidRPr="00C73342">
        <w:rPr>
          <w:sz w:val="24"/>
          <w:szCs w:val="24"/>
        </w:rPr>
        <w:t xml:space="preserve">Дата </w:t>
      </w:r>
      <w:r w:rsidRPr="00C73342">
        <w:rPr>
          <w:sz w:val="24"/>
          <w:szCs w:val="24"/>
          <w:u w:val="single"/>
        </w:rPr>
        <w:t>25 апреля</w:t>
      </w:r>
    </w:p>
    <w:p w:rsidR="00C73342" w:rsidP="00C73342" w14:paraId="0AFEE374" w14:textId="70ECAA38">
      <w:pPr>
        <w:spacing w:after="0"/>
        <w:rPr>
          <w:color w:val="FF0000"/>
          <w:sz w:val="24"/>
          <w:szCs w:val="24"/>
        </w:rPr>
      </w:pPr>
      <w:r w:rsidRPr="00C73342">
        <w:rPr>
          <w:color w:val="FF0000"/>
          <w:sz w:val="24"/>
          <w:szCs w:val="24"/>
        </w:rPr>
        <w:t>Вход платный!</w:t>
      </w:r>
    </w:p>
    <w:p w:rsidR="00C73342" w:rsidRPr="00C73342" w:rsidP="00C73342" w14:paraId="424B28CB" w14:textId="16995BF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Ссылка - </w:t>
      </w:r>
      <w:hyperlink r:id="rId10" w:history="1">
        <w:r w:rsidRPr="00C73342">
          <w:rPr>
            <w:rStyle w:val="Hyperlink"/>
            <w:sz w:val="24"/>
            <w:szCs w:val="24"/>
          </w:rPr>
          <w:t>оп</w:t>
        </w:r>
      </w:hyperlink>
    </w:p>
    <w:p w:rsidR="0076606D" w:rsidRPr="0076606D" w14:paraId="2B1B53FF" w14:textId="77777777">
      <w:pPr>
        <w:rPr>
          <w:sz w:val="24"/>
          <w:szCs w:val="24"/>
        </w:rPr>
      </w:pPr>
    </w:p>
    <w:sectPr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BB3D45"/>
    <w:multiLevelType w:val="hybridMultilevel"/>
    <w:tmpl w:val="726E82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94DF0"/>
    <w:multiLevelType w:val="hybridMultilevel"/>
    <w:tmpl w:val="5E8C755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AF"/>
    <w:rsid w:val="003C6D9A"/>
    <w:rsid w:val="00426CAD"/>
    <w:rsid w:val="006D4C92"/>
    <w:rsid w:val="006E3552"/>
    <w:rsid w:val="0076606D"/>
    <w:rsid w:val="007A042D"/>
    <w:rsid w:val="0086642E"/>
    <w:rsid w:val="009835D0"/>
    <w:rsid w:val="00C73342"/>
    <w:rsid w:val="00D33CAF"/>
    <w:rsid w:val="00F013D7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E875F1"/>
  <w15:chartTrackingRefBased/>
  <w15:docId w15:val="{991EE876-127D-4B13-B8E2-7666A9CB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4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42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federationigs.ru/forum-stroit" TargetMode="External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fi.erzrf.ru/events/rossiyskaya-stroitelnaya-nedelya-2024-forum-stroim-budushchee-rossii-vmeste/" TargetMode="External" /><Relationship Id="rId5" Type="http://schemas.openxmlformats.org/officeDocument/2006/relationships/hyperlink" Target="https://mosbuild.com/ru/" TargetMode="External" /><Relationship Id="rId6" Type="http://schemas.openxmlformats.org/officeDocument/2006/relationships/hyperlink" Target="https://eevents.ru/ofisnyy-format-aprel-2024" TargetMode="External" /><Relationship Id="rId7" Type="http://schemas.openxmlformats.org/officeDocument/2006/relationships/hyperlink" Target="https://repawards.ru/summit/" TargetMode="External" /><Relationship Id="rId8" Type="http://schemas.openxmlformats.org/officeDocument/2006/relationships/hyperlink" Target="https://repa-ds.ru/" TargetMode="External" /><Relationship Id="rId9" Type="http://schemas.openxmlformats.org/officeDocument/2006/relationships/hyperlink" Target="https://www.mirkvartir.ru/journal/events/pervyj-mezhdunarodnyj-forum-ustojchivogo-razvitiya-gorodov/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</dc:creator>
  <cp:lastModifiedBy>Диана</cp:lastModifiedBy>
  <cp:revision>1</cp:revision>
  <dcterms:created xsi:type="dcterms:W3CDTF">2024-02-19T14:10:00Z</dcterms:created>
  <dcterms:modified xsi:type="dcterms:W3CDTF">2024-02-19T15:30:00Z</dcterms:modified>
</cp:coreProperties>
</file>